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spacing w:val="8"/>
        </w:rPr>
      </w:pPr>
      <w:r>
        <w:rPr>
          <w:rFonts w:hint="eastAsia"/>
          <w:spacing w:val="8"/>
          <w:lang w:val="en-US" w:eastAsia="zh-CN"/>
        </w:rPr>
        <w:t xml:space="preserve">               </w:t>
      </w:r>
      <w:r>
        <w:rPr>
          <w:rFonts w:hint="eastAsia" w:asciiTheme="majorEastAsia" w:hAnsiTheme="majorEastAsia" w:eastAsiaTheme="majorEastAsia" w:cstheme="majorEastAsia"/>
          <w:spacing w:val="8"/>
          <w:sz w:val="30"/>
          <w:szCs w:val="30"/>
          <w:lang w:val="en-US" w:eastAsia="zh-CN"/>
        </w:rPr>
        <w:t>jsonAnalysis文件函数说明</w:t>
      </w:r>
      <w:r>
        <w:rPr>
          <w:rFonts w:hint="eastAsia"/>
          <w:spacing w:val="8"/>
          <w:lang w:val="en-US" w:eastAsia="zh-CN"/>
        </w:rPr>
        <w:t xml:space="preserve">         </w:t>
      </w:r>
    </w:p>
    <w:p>
      <w:pPr>
        <w:pStyle w:val="2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1.函数原型：SJON_CMD_TYPE*JsonCmdAnalysis(char *Payload);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1.1功能:解析json串格式的指令，解析结果以SJON_CMD_TYPE*返回。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1.2输入项：char * Payload</w:t>
      </w:r>
      <w:r>
        <w:rPr>
          <w:rFonts w:hint="eastAsia"/>
          <w:lang w:val="en-US" w:eastAsia="zh-CN"/>
        </w:rPr>
        <w:t xml:space="preserve"> 。被解析的json串的</w:t>
      </w:r>
      <w:r>
        <w:rPr>
          <w:rFonts w:hint="eastAsia"/>
          <w:spacing w:val="8"/>
          <w:lang w:val="en-US" w:eastAsia="zh-CN"/>
        </w:rPr>
        <w:t>地址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1.3输出项：SJON_CMD_TYPE *。输出为json格式数据解析后的结果。cmd成员用于存放解析出来的指令码，如果cmd=CMD_Error,则表示指令解析出错。解析结果 根据解析出来的指令码来确定解析的数据是从StringType，BleSleepType，BleMqttSetType中的哪一个获得。如数据是一个字符串则从StringType中读取，如果指令是‘设置休眠时间命令’则从 BleSleepType中读取，如果指令是‘1.15设备mqtt通讯参数设置’则从BleMqttSetType中读取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/>
          <w:spacing w:val="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typedef enum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SET_BLE_PRW=0,</w:t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//设置蓝牙发射功率命令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SET_BLE_SEARCH_INTERVAL,</w:t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//设置蓝牙搜索间隔命令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SET_BLE_SEARCH_WINDOW,</w:t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//设置蓝牙搜索窗口时间命令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SET_BLE_REPORT_INTERVAL,</w:t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//设置蓝牙信息上报间隔命令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SET_BLE_BATTERY_VOLTAGE,</w:t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//设置电池电压命令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SET_BLE_BATTERY_CURRENT,</w:t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//设置电池电流命令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SET_BLE_BATTERY_MAX_VOLTAGE,//设置外接电源电压上限命令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SET_BLE_BATTERY_MAX_CURRENT,//设置外接电源电流上限命令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SET_BLE_SLEEP_TIME,</w:t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//设置休眠时间命令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SET_BLE_RESET,</w:t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//设备复位命令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SET_BLE_MQTT_PARAMETER,</w:t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//设备mqtt通讯参数设置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CMD_Error,</w:t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//指令错误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}E_S2C_CMD;</w:t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//cmd成员的取值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/>
          <w:spacing w:val="8"/>
          <w:lang w:val="en-US" w:eastAsia="zh-CN"/>
        </w:rPr>
      </w:pP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/>
          <w:spacing w:val="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="MS UI Gothic" w:hAnsi="MS UI Gothic" w:eastAsia="MS UI Gothic" w:cs="MS UI Gothic"/>
          <w:b/>
          <w:bCs/>
          <w:spacing w:val="0"/>
          <w:sz w:val="18"/>
          <w:szCs w:val="18"/>
          <w:lang w:val="en-US" w:eastAsia="zh-CN"/>
        </w:rPr>
      </w:pPr>
      <w:bookmarkStart w:id="0" w:name="_Toc279583656"/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hAnsi="MS UI Gothic" w:eastAsia="MS UI Gothic" w:cs="MS UI Gothic" w:asciiTheme="majorAscii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hAnsi="MS UI Gothic" w:eastAsia="MS UI Gothic" w:cs="MS UI Gothic" w:asciiTheme="majorAscii"/>
          <w:b/>
          <w:bCs/>
          <w:spacing w:val="0"/>
          <w:sz w:val="18"/>
          <w:szCs w:val="18"/>
          <w:lang w:val="en-US" w:eastAsia="zh-CN"/>
        </w:rPr>
        <w:t>typedef  struct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 xml:space="preserve">E_C2S_CMD cmd;  </w:t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//</w:t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指令码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char *StringType;     //若解析的结果只有一个字符型参数则数据从这个指针中读出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42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BLE_SLEEP_TIME BleSleepType;   //若解析的指令SET_BLE_SLEEP_TIME指令则从此成员读出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42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BLE_MQTT_SET  BleMqttSetType;  //若解析的指令</w:t>
      </w:r>
      <w:r>
        <w:rPr>
          <w:rFonts w:hint="eastAsia" w:asciiTheme="majorAscii" w:hAnsiTheme="majorEastAsia" w:eastAsiaTheme="majorEastAsia" w:cstheme="majorEastAsia"/>
          <w:spacing w:val="8"/>
          <w:sz w:val="18"/>
          <w:szCs w:val="18"/>
          <w:lang w:val="en-US" w:eastAsia="zh-CN"/>
        </w:rPr>
        <w:t>SET_BLE_MQTT_PARAMETER</w:t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指令则从此成员读出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}SJON_CMD_TYPE;</w:t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//解析后的json指令</w:t>
      </w:r>
    </w:p>
    <w:p>
      <w:pPr>
        <w:pStyle w:val="2"/>
        <w:ind w:firstLine="420" w:firstLineChars="0"/>
        <w:rPr>
          <w:rFonts w:hint="eastAsia" w:asciiTheme="minorHAnsi" w:hAnsiTheme="minorHAnsi" w:eastAsiaTheme="minor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  <w:t>1.4流程逻辑</w:t>
      </w:r>
      <w:bookmarkEnd w:id="0"/>
      <w:r>
        <w:rPr>
          <w:rFonts w:hint="eastAsia" w:asciiTheme="minorHAnsi" w:hAnsiTheme="minorHAnsi" w:eastAsiaTheme="minor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  <w:t>：</w:t>
      </w:r>
    </w:p>
    <w:p>
      <w:pPr>
        <w:pStyle w:val="2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2函数原型：void FreeAnalysisMem(SJON_CMD_TYPE *pMem);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2.1功能:释放JsonCmdAnalysis()解析时为返回的数据开的内存。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pacing w:val="8"/>
          <w:lang w:val="en-US" w:eastAsia="zh-CN"/>
        </w:rPr>
        <w:t>2.2输入项:</w:t>
      </w:r>
      <w:r>
        <w:rPr>
          <w:rFonts w:hint="eastAsia"/>
          <w:strike w:val="0"/>
          <w:dstrike w:val="0"/>
          <w:lang w:val="en-US" w:eastAsia="zh-CN"/>
        </w:rPr>
        <w:t>SJON_CMD_TYPE *pMem 需要释放的解析结果所对应的指针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2.3输出项:无</w:t>
      </w:r>
      <w:bookmarkStart w:id="1" w:name="_GoBack"/>
      <w:bookmarkEnd w:id="1"/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</w:pPr>
      <w:r>
        <w:rPr>
          <w:rFonts w:hint="eastAsia"/>
          <w:strike w:val="0"/>
          <w:dstrike w:val="0"/>
          <w:lang w:val="en-US" w:eastAsia="zh-CN"/>
        </w:rPr>
        <w:t>2.4</w:t>
      </w:r>
      <w:r>
        <w:rPr>
          <w:rFonts w:hint="eastAsia" w:asciiTheme="minorHAnsi" w:hAnsiTheme="minorHAnsi" w:eastAsiaTheme="minor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  <w:t>流程逻辑</w:t>
      </w:r>
      <w:r>
        <w:rPr>
          <w:rFonts w:hint="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  <w:t>：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3函数原型：int CreateBleInfoList(void);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pacing w:val="8"/>
          <w:lang w:val="en-US" w:eastAsia="zh-CN"/>
        </w:rPr>
        <w:t>3.1</w:t>
      </w:r>
      <w:r>
        <w:rPr>
          <w:rFonts w:hint="eastAsia"/>
          <w:lang w:val="en-US" w:eastAsia="zh-CN"/>
        </w:rPr>
        <w:t>功能:建立一个蓝牙信息的链表,该链表用于记录蓝牙信息，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typedef struct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char sn[50];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char timestamp[50];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char cycle[50];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char num[50];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}BLE_LIST_HEAD;  //表头信息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typedef struct BLE_LIST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struct BLE_LIST *next, *previous;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BLE_LIST_HEAD *ble_list;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ab/>
      </w: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BLE_INFO_TYPE Ble_info;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</w:pPr>
      <w:r>
        <w:rPr>
          <w:rFonts w:hint="eastAsia" w:asciiTheme="majorAscii" w:hAnsiTheme="majorEastAsia" w:eastAsiaTheme="majorEastAsia" w:cstheme="majorEastAsia"/>
          <w:b/>
          <w:bCs/>
          <w:spacing w:val="0"/>
          <w:sz w:val="18"/>
          <w:szCs w:val="18"/>
          <w:lang w:val="en-US" w:eastAsia="zh-CN"/>
        </w:rPr>
        <w:t>}JSON_BLE_CMD_LINK_NODE; //链表</w:t>
      </w:r>
    </w:p>
    <w:p>
      <w:pPr>
        <w:ind w:firstLine="42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3.2输入项:无；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3.3输出项：-1创建失败可能的远因是内存分配失败。0:创建链表成功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</w:pPr>
      <w:r>
        <w:rPr>
          <w:rFonts w:hint="eastAsia"/>
          <w:strike w:val="0"/>
          <w:dstrike w:val="0"/>
          <w:lang w:val="en-US" w:eastAsia="zh-CN"/>
        </w:rPr>
        <w:t>2.4</w:t>
      </w:r>
      <w:r>
        <w:rPr>
          <w:rFonts w:hint="eastAsia" w:asciiTheme="minorHAnsi" w:hAnsiTheme="minorHAnsi" w:eastAsiaTheme="minor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  <w:t>流程逻辑</w:t>
      </w:r>
      <w:r>
        <w:rPr>
          <w:rFonts w:hint="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  <w:t>：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4函数原型：int SetBleInfoList(char *pSN , char *pTimestamp , char *pCycle, char *pNum)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pacing w:val="8"/>
          <w:lang w:val="en-US" w:eastAsia="zh-CN"/>
        </w:rPr>
        <w:t>4.1</w:t>
      </w:r>
      <w:r>
        <w:rPr>
          <w:rFonts w:hint="eastAsia"/>
          <w:lang w:val="en-US" w:eastAsia="zh-CN"/>
        </w:rPr>
        <w:t>功能:设置蓝牙信息链表的表头</w:t>
      </w:r>
    </w:p>
    <w:p>
      <w:pPr>
        <w:ind w:firstLine="42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4.2输入项：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*pSN 该参数用于设置“sn”对象的值，给参数以指针的形式传递参数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*pTimestamp 该参数用于设置“</w:t>
      </w:r>
      <w:ins w:id="0" w:author="xbin" w:date="2018-01-12T09:59:00Z">
        <w:r>
          <w:rPr>
            <w:rFonts w:hint="eastAsia"/>
          </w:rPr>
          <w:t>timestamp</w:t>
        </w:r>
      </w:ins>
      <w:r>
        <w:rPr>
          <w:rFonts w:hint="eastAsia"/>
          <w:lang w:val="en-US" w:eastAsia="zh-CN"/>
        </w:rPr>
        <w:t>”对象的值，给参数以指针的形式传递参数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</w:t>
      </w:r>
      <w:ins w:id="1" w:author="莫西莫西" w:date="2018-01-24T11:26:00Z">
        <w:r>
          <w:rPr>
            <w:rFonts w:hint="eastAsia"/>
            <w:lang w:val="en-US" w:eastAsia="zh-CN"/>
          </w:rPr>
          <w:t>cycle</w:t>
        </w:r>
      </w:ins>
      <w:r>
        <w:rPr>
          <w:rFonts w:hint="eastAsia"/>
          <w:lang w:val="en-US" w:eastAsia="zh-CN"/>
        </w:rPr>
        <w:t>该参数用于设置“</w:t>
      </w:r>
      <w:ins w:id="2" w:author="莫西莫西" w:date="2018-01-24T11:26:00Z">
        <w:r>
          <w:rPr>
            <w:rFonts w:hint="eastAsia"/>
            <w:lang w:val="en-US" w:eastAsia="zh-CN"/>
          </w:rPr>
          <w:t>cycle</w:t>
        </w:r>
      </w:ins>
      <w:r>
        <w:rPr>
          <w:rFonts w:hint="eastAsia"/>
          <w:lang w:val="en-US" w:eastAsia="zh-CN"/>
        </w:rPr>
        <w:t>”对象的值，给参数以指针的形式传递参数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</w:t>
      </w:r>
      <w:ins w:id="3" w:author="莫西莫西" w:date="2018-01-18T23:21:00Z">
        <w:r>
          <w:rPr>
            <w:rFonts w:hint="eastAsia"/>
            <w:lang w:val="en-US" w:eastAsia="zh-CN"/>
          </w:rPr>
          <w:t>num</w:t>
        </w:r>
      </w:ins>
      <w:r>
        <w:rPr>
          <w:rFonts w:hint="eastAsia"/>
          <w:lang w:val="en-US" w:eastAsia="zh-CN"/>
        </w:rPr>
        <w:t>该参数用于设置“</w:t>
      </w:r>
      <w:ins w:id="4" w:author="莫西莫西" w:date="2018-01-18T23:21:00Z">
        <w:r>
          <w:rPr>
            <w:rFonts w:hint="eastAsia"/>
            <w:lang w:val="en-US" w:eastAsia="zh-CN"/>
          </w:rPr>
          <w:t>num</w:t>
        </w:r>
      </w:ins>
      <w:r>
        <w:rPr>
          <w:rFonts w:hint="eastAsia"/>
          <w:lang w:val="en-US" w:eastAsia="zh-CN"/>
        </w:rPr>
        <w:t>”对象的值，给参数以指针的形式传递参数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4.3输出项：-2:设置失败,可能的原因是在CreateBleInfoList之前调用了该函数；0设置成功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4.4</w:t>
      </w:r>
      <w:r>
        <w:rPr>
          <w:rFonts w:hint="eastAsia" w:asciiTheme="minorHAnsi" w:hAnsiTheme="minorHAnsi" w:eastAsiaTheme="minor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  <w:t>流程逻辑</w:t>
      </w:r>
      <w:r>
        <w:rPr>
          <w:rFonts w:hint="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  <w:t>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5函数原型： int AddBleInfoToList(char *name , char *mac , char *rssi, char *RAWdata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pacing w:val="8"/>
          <w:lang w:val="en-US" w:eastAsia="zh-CN"/>
        </w:rPr>
        <w:t>5.1</w:t>
      </w:r>
      <w:r>
        <w:rPr>
          <w:rFonts w:hint="eastAsia"/>
          <w:lang w:val="en-US" w:eastAsia="zh-CN"/>
        </w:rPr>
        <w:t>功能:给蓝牙信息中添加一组蓝牙信息</w:t>
      </w:r>
    </w:p>
    <w:p>
      <w:pPr>
        <w:ind w:firstLine="42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5.2输入项：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*name 该参数用于设置蓝牙名，给参数以指针的形式传递参数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*mac 该参数用于设置MAC地址，给参数以指针的形式传递参数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*rssi该参数用于设置rssi的值，给参数以指针的形式传递参数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*RAWdata 该参数用于设置设置报文的内容（报文长度小于256byte），参数以指针的形式传递参数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5.3输出项：-2:设置失败,可能的原因是在CreateBleInfoList之前调用了该函数；0设置成功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strike w:val="0"/>
          <w:dstrike w:val="0"/>
          <w:lang w:val="en-US" w:eastAsia="zh-CN"/>
        </w:rPr>
        <w:t>4</w:t>
      </w:r>
      <w:r>
        <w:rPr>
          <w:rFonts w:hint="eastAsia" w:asciiTheme="minorHAnsi" w:hAnsiTheme="minorHAnsi" w:eastAsiaTheme="minor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  <w:t>流程逻辑</w:t>
      </w:r>
      <w:r>
        <w:rPr>
          <w:rFonts w:hint="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  <w:t>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6函数原型：int DeleteBleInfoToList(const char * mac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pacing w:val="8"/>
          <w:lang w:val="en-US" w:eastAsia="zh-CN"/>
        </w:rPr>
        <w:t>6.1</w:t>
      </w:r>
      <w:r>
        <w:rPr>
          <w:rFonts w:hint="eastAsia"/>
          <w:lang w:val="en-US" w:eastAsia="zh-CN"/>
        </w:rPr>
        <w:t>功能: 从蓝牙信息中删除一组蓝牙信息。</w:t>
      </w:r>
    </w:p>
    <w:p>
      <w:pPr>
        <w:ind w:firstLine="42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6.2输入项：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mac 需要删除的蓝牙的MAC地址，以字符穿形式表示。传入的参数为该字符串的指针。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6.3输出项：-2:设置失败,可能的原因是在CreateBleInfoList之前调用了该函数；-1:没有匹配的蓝牙; 0:删除成功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strike w:val="0"/>
          <w:dstrike w:val="0"/>
          <w:lang w:val="en-US" w:eastAsia="zh-CN"/>
        </w:rPr>
        <w:t>4</w:t>
      </w:r>
      <w:r>
        <w:rPr>
          <w:rFonts w:hint="eastAsia" w:asciiTheme="minorHAnsi" w:hAnsiTheme="minorHAnsi" w:eastAsiaTheme="minor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  <w:t>流程逻辑</w:t>
      </w:r>
      <w:r>
        <w:rPr>
          <w:rFonts w:hint="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  <w:t>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7函数原型：char * BleInfoToJson(void)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pacing w:val="8"/>
          <w:lang w:val="en-US" w:eastAsia="zh-CN"/>
        </w:rPr>
        <w:t>7.1</w:t>
      </w:r>
      <w:r>
        <w:rPr>
          <w:rFonts w:hint="eastAsia"/>
          <w:lang w:val="en-US" w:eastAsia="zh-CN"/>
        </w:rPr>
        <w:t>功能: 将蓝牙链表中的信息转换为json串;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spacing w:val="8"/>
          <w:lang w:val="en-US" w:eastAsia="zh-CN"/>
        </w:rPr>
        <w:t>7.2输入项：无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7.3输出项：返回转换后的json串的指针，如果返回为NULL则表明转换失败，可能的原因是在CreateBleInfoList之前调用了该函数输出的json串在使用完成后需要调用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FreeJsonString()来释放json串所占用内存;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8函数原型：char *BleHeartbeatToJson(char * mac,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3780" w:leftChars="0" w:right="0" w:rightChars="0" w:firstLine="42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*timestamp,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3780" w:leftChars="0" w:right="0" w:rightChars="0" w:firstLine="42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*bat_voltage,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3780" w:leftChars="0" w:right="0" w:rightChars="0" w:firstLine="42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*bat_current,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3780" w:leftChars="0" w:right="0" w:rightChars="0" w:firstLine="42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*pwr_voltage,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3780" w:leftChars="0" w:right="0" w:rightChars="0" w:firstLine="42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*pwr_current);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pacing w:val="8"/>
          <w:lang w:val="en-US" w:eastAsia="zh-CN"/>
        </w:rPr>
        <w:t>8.1</w:t>
      </w:r>
      <w:r>
        <w:rPr>
          <w:rFonts w:hint="eastAsia"/>
          <w:lang w:val="en-US" w:eastAsia="zh-CN"/>
        </w:rPr>
        <w:t>功能: 将心跳信息转换为json串；</w:t>
      </w:r>
    </w:p>
    <w:p>
      <w:pPr>
        <w:ind w:firstLine="42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8.2输入项：</w:t>
      </w:r>
    </w:p>
    <w:p>
      <w:pPr>
        <w:ind w:left="840" w:leftChars="0" w:firstLine="420" w:firstLineChars="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ab/>
      </w:r>
      <w:r>
        <w:rPr>
          <w:rFonts w:hint="eastAsia"/>
          <w:spacing w:val="8"/>
          <w:lang w:val="en-US" w:eastAsia="zh-CN"/>
        </w:rPr>
        <w:t xml:space="preserve">  mac :   mac地址码的指针</w:t>
      </w:r>
    </w:p>
    <w:p>
      <w:pPr>
        <w:ind w:left="840" w:leftChars="0" w:firstLine="420" w:firstLineChars="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timestamp:   时间戳的指针</w:t>
      </w:r>
    </w:p>
    <w:p>
      <w:pPr>
        <w:ind w:left="840" w:leftChars="0" w:firstLine="420" w:firstLineChars="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bat_voltage:   电池电压字符串的指针</w:t>
      </w:r>
    </w:p>
    <w:p>
      <w:pPr>
        <w:ind w:left="840" w:leftChars="0" w:firstLine="420" w:firstLineChars="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bat_current:   电池电流字符串的指针</w:t>
      </w:r>
    </w:p>
    <w:p>
      <w:pPr>
        <w:ind w:left="840" w:leftChars="0" w:firstLine="420" w:firstLineChars="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pwr_voltage:   电源电压字符串的指针</w:t>
      </w:r>
    </w:p>
    <w:p>
      <w:pPr>
        <w:ind w:left="840" w:leftChars="0" w:firstLine="420" w:firstLineChars="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pwr_current:   电源电流字符串的指针</w:t>
      </w:r>
    </w:p>
    <w:p>
      <w:pPr>
        <w:ind w:left="840" w:leftChars="0" w:firstLine="420"/>
        <w:jc w:val="left"/>
        <w:rPr>
          <w:rFonts w:hint="eastAsia"/>
          <w:spacing w:val="8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8.3输出项：输出的json串在使用完成后需要调用FreeJsonString()来释放json串所占用内存  </w:t>
      </w:r>
    </w:p>
    <w:p>
      <w:pPr>
        <w:ind w:firstLine="420"/>
        <w:jc w:val="left"/>
        <w:rPr>
          <w:rFonts w:hint="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  <w:strike w:val="0"/>
          <w:dstrike w:val="0"/>
          <w:lang w:val="en-US" w:eastAsia="zh-CN"/>
        </w:rPr>
        <w:t>4</w:t>
      </w:r>
      <w:r>
        <w:rPr>
          <w:rFonts w:hint="eastAsia" w:asciiTheme="minorHAnsi" w:hAnsiTheme="minorHAnsi" w:eastAsiaTheme="minor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  <w:t>流程逻辑</w:t>
      </w:r>
      <w:r>
        <w:rPr>
          <w:rFonts w:hint="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  <w:t>:</w:t>
      </w:r>
    </w:p>
    <w:p>
      <w:pPr>
        <w:ind w:firstLine="420"/>
        <w:jc w:val="left"/>
        <w:rPr>
          <w:rFonts w:hint="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9函数原型：char *AckForJsonCmd(char *type, char *sn)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pacing w:val="8"/>
          <w:lang w:val="en-US" w:eastAsia="zh-CN"/>
        </w:rPr>
        <w:t>9.1</w:t>
      </w:r>
      <w:r>
        <w:rPr>
          <w:rFonts w:hint="eastAsia"/>
          <w:lang w:val="en-US" w:eastAsia="zh-CN"/>
        </w:rPr>
        <w:t>功能: 下发设置命令后，设备回复设置完成命令；</w:t>
      </w:r>
    </w:p>
    <w:p>
      <w:pPr>
        <w:ind w:firstLine="42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9.2输入项：</w:t>
      </w:r>
    </w:p>
    <w:p>
      <w:pPr>
        <w:ind w:left="1260" w:leftChars="0" w:firstLine="420" w:firstLineChars="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lang w:val="en-US" w:eastAsia="zh-CN"/>
        </w:rPr>
        <w:t>type</w:t>
      </w:r>
      <w:r>
        <w:rPr>
          <w:rFonts w:hint="eastAsia"/>
          <w:spacing w:val="8"/>
          <w:lang w:val="en-US" w:eastAsia="zh-CN"/>
        </w:rPr>
        <w:t>:  mac地址码的指针；</w:t>
      </w:r>
    </w:p>
    <w:p>
      <w:pPr>
        <w:ind w:left="840" w:leftChars="0" w:firstLine="420" w:firstLineChars="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</w:t>
      </w:r>
      <w:r>
        <w:rPr>
          <w:rFonts w:hint="eastAsia"/>
          <w:spacing w:val="8"/>
          <w:lang w:val="en-US" w:eastAsia="zh-CN"/>
        </w:rPr>
        <w:tab/>
      </w:r>
      <w:r>
        <w:rPr>
          <w:rFonts w:hint="eastAsia"/>
          <w:lang w:val="en-US" w:eastAsia="zh-CN"/>
        </w:rPr>
        <w:t>sn</w:t>
      </w:r>
      <w:r>
        <w:rPr>
          <w:rFonts w:hint="eastAsia"/>
          <w:spacing w:val="8"/>
          <w:lang w:val="en-US" w:eastAsia="zh-CN"/>
        </w:rPr>
        <w:t>:   时间戳的指针；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9.3输出项：输出的json串在使用完成后需要调用FreeJsonString()来释放json串所占用内存  </w:t>
      </w:r>
    </w:p>
    <w:p>
      <w:pPr>
        <w:ind w:firstLine="420"/>
        <w:jc w:val="left"/>
        <w:rPr>
          <w:rFonts w:hint="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  <w:strike w:val="0"/>
          <w:dstrike w:val="0"/>
          <w:lang w:val="en-US" w:eastAsia="zh-CN"/>
        </w:rPr>
        <w:t>4</w:t>
      </w:r>
      <w:r>
        <w:rPr>
          <w:rFonts w:hint="eastAsia" w:asciiTheme="minorHAnsi" w:hAnsiTheme="minorHAnsi" w:eastAsiaTheme="minor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  <w:t>流程逻辑</w:t>
      </w:r>
      <w:r>
        <w:rPr>
          <w:rFonts w:hint="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  <w:t>: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10函数原型：void FreeJsonString(char *pJsonStr)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pacing w:val="8"/>
          <w:lang w:val="en-US" w:eastAsia="zh-CN"/>
        </w:rPr>
        <w:t>10.1</w:t>
      </w:r>
      <w:r>
        <w:rPr>
          <w:rFonts w:hint="eastAsia"/>
          <w:lang w:val="en-US" w:eastAsia="zh-CN"/>
        </w:rPr>
        <w:t>功能: 释放转换后的json串的内存；</w:t>
      </w:r>
    </w:p>
    <w:p>
      <w:pPr>
        <w:ind w:firstLine="42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10.2输入项：</w:t>
      </w:r>
    </w:p>
    <w:p>
      <w:pPr>
        <w:ind w:left="1260" w:leftChars="0" w:firstLine="420" w:firstLineChars="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lang w:val="en-US" w:eastAsia="zh-CN"/>
        </w:rPr>
        <w:t>type</w:t>
      </w:r>
      <w:r>
        <w:rPr>
          <w:rFonts w:hint="eastAsia"/>
          <w:spacing w:val="8"/>
          <w:lang w:val="en-US" w:eastAsia="zh-CN"/>
        </w:rPr>
        <w:t>:  mac地址码的指针；</w:t>
      </w:r>
    </w:p>
    <w:p>
      <w:pPr>
        <w:ind w:left="840" w:leftChars="0" w:firstLine="420" w:firstLineChars="0"/>
        <w:jc w:val="left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</w:t>
      </w:r>
      <w:r>
        <w:rPr>
          <w:rFonts w:hint="eastAsia"/>
          <w:spacing w:val="8"/>
          <w:lang w:val="en-US" w:eastAsia="zh-CN"/>
        </w:rPr>
        <w:tab/>
      </w:r>
      <w:r>
        <w:rPr>
          <w:rFonts w:hint="eastAsia"/>
          <w:lang w:val="en-US" w:eastAsia="zh-CN"/>
        </w:rPr>
        <w:t>sn</w:t>
      </w:r>
      <w:r>
        <w:rPr>
          <w:rFonts w:hint="eastAsia"/>
          <w:spacing w:val="8"/>
          <w:lang w:val="en-US" w:eastAsia="zh-CN"/>
        </w:rPr>
        <w:t>:   时间戳的指针；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10.3输出项：输出的json串在使用完成后需要调用FreeJsonString()来释放json串所占用内存  </w:t>
      </w:r>
    </w:p>
    <w:p>
      <w:pPr>
        <w:ind w:firstLine="420"/>
        <w:jc w:val="left"/>
        <w:rPr>
          <w:rFonts w:hint="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  <w:strike w:val="0"/>
          <w:dstrike w:val="0"/>
          <w:lang w:val="en-US" w:eastAsia="zh-CN"/>
        </w:rPr>
        <w:t>4</w:t>
      </w:r>
      <w:r>
        <w:rPr>
          <w:rFonts w:hint="eastAsia" w:asciiTheme="minorHAnsi" w:hAnsiTheme="minorHAnsi" w:eastAsiaTheme="minor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  <w:t>流程逻辑</w:t>
      </w:r>
      <w:r>
        <w:rPr>
          <w:rFonts w:hint="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  <w:t>:</w:t>
      </w:r>
    </w:p>
    <w:p>
      <w:pPr>
        <w:jc w:val="left"/>
        <w:rPr>
          <w:rFonts w:hint="eastAsia" w:cstheme="minorBidi"/>
          <w:b w:val="0"/>
          <w:bCs w:val="0"/>
          <w:spacing w:val="8"/>
          <w:kern w:val="2"/>
          <w:sz w:val="21"/>
          <w:szCs w:val="22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xbin">
    <w15:presenceInfo w15:providerId="None" w15:userId="xbin"/>
  </w15:person>
  <w15:person w15:author="莫西莫西">
    <w15:presenceInfo w15:providerId="None" w15:userId="莫西莫西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D0D5F"/>
    <w:rsid w:val="07403F12"/>
    <w:rsid w:val="2DAB158B"/>
    <w:rsid w:val="2F9223DA"/>
    <w:rsid w:val="31C943D3"/>
    <w:rsid w:val="40496E00"/>
    <w:rsid w:val="4B0B395A"/>
    <w:rsid w:val="5C4E7118"/>
    <w:rsid w:val="5C57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Thomas</dc:creator>
  <cp:lastModifiedBy>Thomas</cp:lastModifiedBy>
  <dcterms:modified xsi:type="dcterms:W3CDTF">2018-03-09T07:09:21Z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